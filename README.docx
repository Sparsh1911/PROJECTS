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80E3A" w14:textId="126D8360" w:rsidR="004B2132" w:rsidRDefault="004B2132" w:rsidP="004B2132">
      <w:r>
        <w:t xml:space="preserve">This project is a face recognition system developed in Python using OpenCV and the </w:t>
      </w:r>
      <w:proofErr w:type="spellStart"/>
      <w:r>
        <w:t>face_recognition</w:t>
      </w:r>
      <w:proofErr w:type="spellEnd"/>
      <w:r>
        <w:t xml:space="preserve"> library. It can detect and recognize faces from images or a live webcam feed.</w:t>
      </w:r>
    </w:p>
    <w:p w14:paraId="44C1A659" w14:textId="0E55C3AF" w:rsidR="004B2132" w:rsidRPr="004B2132" w:rsidRDefault="004B2132" w:rsidP="004B2132">
      <w:pPr>
        <w:jc w:val="center"/>
        <w:rPr>
          <w:b/>
          <w:bCs/>
        </w:rPr>
        <w:pPrChange w:id="0" w:author="SPARSH AGARWAL" w:date="2025-06-13T17:45:00Z" w16du:dateUtc="2025-06-13T12:15:00Z">
          <w:pPr/>
        </w:pPrChange>
      </w:pPr>
      <w:r w:rsidRPr="004B2132">
        <w:rPr>
          <w:b/>
          <w:bCs/>
        </w:rPr>
        <w:t>Features:</w:t>
      </w:r>
    </w:p>
    <w:p w14:paraId="23BD9641" w14:textId="718A9D71" w:rsidR="004B2132" w:rsidRDefault="004B2132" w:rsidP="004B2132">
      <w:pPr>
        <w:pStyle w:val="ListParagraph"/>
        <w:numPr>
          <w:ilvl w:val="0"/>
          <w:numId w:val="2"/>
        </w:numPr>
      </w:pPr>
      <w:r>
        <w:t>Detect faces in real-time using your webcam</w:t>
      </w:r>
    </w:p>
    <w:p w14:paraId="3B45181E" w14:textId="36BE7B27" w:rsidR="004B2132" w:rsidRDefault="004B2132" w:rsidP="004B2132">
      <w:pPr>
        <w:pStyle w:val="ListParagraph"/>
        <w:numPr>
          <w:ilvl w:val="0"/>
          <w:numId w:val="2"/>
        </w:numPr>
      </w:pPr>
      <w:r>
        <w:t>Recognize and label known faces</w:t>
      </w:r>
    </w:p>
    <w:p w14:paraId="794CBF82" w14:textId="4526F9E6" w:rsidR="004B2132" w:rsidRDefault="004B2132" w:rsidP="004B2132">
      <w:pPr>
        <w:pStyle w:val="ListParagraph"/>
        <w:numPr>
          <w:ilvl w:val="0"/>
          <w:numId w:val="2"/>
        </w:numPr>
      </w:pPr>
      <w:r>
        <w:t>Add new people to the system easily</w:t>
      </w:r>
    </w:p>
    <w:p w14:paraId="2DADA817" w14:textId="249982EF" w:rsidR="004B2132" w:rsidRDefault="004B2132" w:rsidP="004B2132">
      <w:pPr>
        <w:pStyle w:val="ListParagraph"/>
        <w:numPr>
          <w:ilvl w:val="0"/>
          <w:numId w:val="2"/>
        </w:numPr>
      </w:pPr>
      <w:r>
        <w:t>Simple and fast setup</w:t>
      </w:r>
    </w:p>
    <w:p w14:paraId="7A163625" w14:textId="77777777" w:rsidR="004B2132" w:rsidRPr="004B2132" w:rsidRDefault="004B2132" w:rsidP="004B2132">
      <w:pPr>
        <w:jc w:val="center"/>
        <w:rPr>
          <w:b/>
          <w:bCs/>
          <w:rPrChange w:id="1" w:author="SPARSH AGARWAL" w:date="2025-06-13T17:45:00Z" w16du:dateUtc="2025-06-13T12:15:00Z">
            <w:rPr/>
          </w:rPrChange>
        </w:rPr>
        <w:pPrChange w:id="2" w:author="SPARSH AGARWAL" w:date="2025-06-13T17:45:00Z" w16du:dateUtc="2025-06-13T12:15:00Z">
          <w:pPr/>
        </w:pPrChange>
      </w:pPr>
      <w:r w:rsidRPr="004B2132">
        <w:rPr>
          <w:b/>
          <w:bCs/>
          <w:rPrChange w:id="3" w:author="SPARSH AGARWAL" w:date="2025-06-13T17:45:00Z" w16du:dateUtc="2025-06-13T12:15:00Z">
            <w:rPr/>
          </w:rPrChange>
        </w:rPr>
        <w:t>Technologies used:</w:t>
      </w:r>
    </w:p>
    <w:p w14:paraId="412827B2" w14:textId="77777777" w:rsidR="004B2132" w:rsidRDefault="004B2132" w:rsidP="004B2132"/>
    <w:p w14:paraId="3C87B40D" w14:textId="77777777" w:rsidR="004B2132" w:rsidDel="004B2132" w:rsidRDefault="004B2132" w:rsidP="004B2132">
      <w:pPr>
        <w:pStyle w:val="ListParagraph"/>
        <w:numPr>
          <w:ilvl w:val="0"/>
          <w:numId w:val="3"/>
        </w:numPr>
        <w:rPr>
          <w:del w:id="4" w:author="SPARSH AGARWAL" w:date="2025-06-13T17:45:00Z" w16du:dateUtc="2025-06-13T12:15:00Z"/>
        </w:rPr>
        <w:pPrChange w:id="5" w:author="SPARSH AGARWAL" w:date="2025-06-13T17:45:00Z" w16du:dateUtc="2025-06-13T12:15:00Z">
          <w:pPr/>
        </w:pPrChange>
      </w:pPr>
      <w:r>
        <w:t>Python 3</w:t>
      </w:r>
    </w:p>
    <w:p w14:paraId="3D132F23" w14:textId="77777777" w:rsidR="004B2132" w:rsidRDefault="004B2132" w:rsidP="004B2132">
      <w:pPr>
        <w:pStyle w:val="ListParagraph"/>
        <w:numPr>
          <w:ilvl w:val="0"/>
          <w:numId w:val="3"/>
        </w:numPr>
        <w:pPrChange w:id="6" w:author="SPARSH AGARWAL" w:date="2025-06-13T17:45:00Z" w16du:dateUtc="2025-06-13T12:15:00Z">
          <w:pPr/>
        </w:pPrChange>
      </w:pPr>
    </w:p>
    <w:p w14:paraId="24043872" w14:textId="77777777" w:rsidR="004B2132" w:rsidDel="004B2132" w:rsidRDefault="004B2132" w:rsidP="004B2132">
      <w:pPr>
        <w:pStyle w:val="ListParagraph"/>
        <w:numPr>
          <w:ilvl w:val="0"/>
          <w:numId w:val="3"/>
        </w:numPr>
        <w:rPr>
          <w:del w:id="7" w:author="SPARSH AGARWAL" w:date="2025-06-13T17:45:00Z" w16du:dateUtc="2025-06-13T12:15:00Z"/>
        </w:rPr>
        <w:pPrChange w:id="8" w:author="SPARSH AGARWAL" w:date="2025-06-13T17:45:00Z" w16du:dateUtc="2025-06-13T12:15:00Z">
          <w:pPr/>
        </w:pPrChange>
      </w:pPr>
      <w:r>
        <w:t>OpenCV</w:t>
      </w:r>
    </w:p>
    <w:p w14:paraId="50F62203" w14:textId="77777777" w:rsidR="004B2132" w:rsidRDefault="004B2132" w:rsidP="004B2132">
      <w:pPr>
        <w:pStyle w:val="ListParagraph"/>
        <w:numPr>
          <w:ilvl w:val="0"/>
          <w:numId w:val="3"/>
        </w:numPr>
        <w:pPrChange w:id="9" w:author="SPARSH AGARWAL" w:date="2025-06-13T17:45:00Z" w16du:dateUtc="2025-06-13T12:15:00Z">
          <w:pPr/>
        </w:pPrChange>
      </w:pPr>
    </w:p>
    <w:p w14:paraId="0D83BA90" w14:textId="77777777" w:rsidR="004B2132" w:rsidDel="004B2132" w:rsidRDefault="004B2132" w:rsidP="004B2132">
      <w:pPr>
        <w:pStyle w:val="ListParagraph"/>
        <w:numPr>
          <w:ilvl w:val="0"/>
          <w:numId w:val="3"/>
        </w:numPr>
        <w:rPr>
          <w:del w:id="10" w:author="SPARSH AGARWAL" w:date="2025-06-13T17:45:00Z" w16du:dateUtc="2025-06-13T12:15:00Z"/>
        </w:rPr>
        <w:pPrChange w:id="11" w:author="SPARSH AGARWAL" w:date="2025-06-13T17:45:00Z" w16du:dateUtc="2025-06-13T12:15:00Z">
          <w:pPr/>
        </w:pPrChange>
      </w:pPr>
      <w:proofErr w:type="spellStart"/>
      <w:r>
        <w:t>face_recognition</w:t>
      </w:r>
      <w:proofErr w:type="spellEnd"/>
    </w:p>
    <w:p w14:paraId="1198E841" w14:textId="77777777" w:rsidR="004B2132" w:rsidRDefault="004B2132" w:rsidP="004B2132">
      <w:pPr>
        <w:pStyle w:val="ListParagraph"/>
        <w:numPr>
          <w:ilvl w:val="0"/>
          <w:numId w:val="3"/>
        </w:numPr>
        <w:pPrChange w:id="12" w:author="SPARSH AGARWAL" w:date="2025-06-13T17:45:00Z" w16du:dateUtc="2025-06-13T12:15:00Z">
          <w:pPr/>
        </w:pPrChange>
      </w:pPr>
    </w:p>
    <w:p w14:paraId="408BE960" w14:textId="3212B319" w:rsidR="006F3106" w:rsidRPr="004B2132" w:rsidRDefault="004B2132" w:rsidP="004B2132">
      <w:pPr>
        <w:pStyle w:val="ListParagraph"/>
        <w:numPr>
          <w:ilvl w:val="0"/>
          <w:numId w:val="3"/>
        </w:numPr>
        <w:pPrChange w:id="13" w:author="SPARSH AGARWAL" w:date="2025-06-13T17:45:00Z" w16du:dateUtc="2025-06-13T12:15:00Z">
          <w:pPr/>
        </w:pPrChange>
      </w:pPr>
      <w:r>
        <w:t>NumPy</w:t>
      </w:r>
    </w:p>
    <w:sectPr w:rsidR="006F3106" w:rsidRPr="004B21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339A0" w14:textId="77777777" w:rsidR="00CE75FF" w:rsidRDefault="00CE75FF" w:rsidP="004B2132">
      <w:pPr>
        <w:spacing w:after="0" w:line="240" w:lineRule="auto"/>
      </w:pPr>
      <w:r>
        <w:separator/>
      </w:r>
    </w:p>
  </w:endnote>
  <w:endnote w:type="continuationSeparator" w:id="0">
    <w:p w14:paraId="22ED28B6" w14:textId="77777777" w:rsidR="00CE75FF" w:rsidRDefault="00CE75FF" w:rsidP="004B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5B093" w14:textId="77777777" w:rsidR="00CE75FF" w:rsidRDefault="00CE75FF" w:rsidP="004B2132">
      <w:pPr>
        <w:spacing w:after="0" w:line="240" w:lineRule="auto"/>
      </w:pPr>
      <w:r>
        <w:separator/>
      </w:r>
    </w:p>
  </w:footnote>
  <w:footnote w:type="continuationSeparator" w:id="0">
    <w:p w14:paraId="1AEFB73D" w14:textId="77777777" w:rsidR="00CE75FF" w:rsidRDefault="00CE75FF" w:rsidP="004B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37D5F" w14:textId="77777777" w:rsidR="004B2132" w:rsidRPr="004B2132" w:rsidRDefault="004B2132" w:rsidP="004B2132">
    <w:pPr>
      <w:jc w:val="center"/>
      <w:rPr>
        <w:sz w:val="44"/>
        <w:szCs w:val="44"/>
      </w:rPr>
    </w:pPr>
    <w:r w:rsidRPr="004B2132">
      <w:rPr>
        <w:sz w:val="44"/>
        <w:szCs w:val="44"/>
      </w:rPr>
      <w:t>Face Recognition Project using Python</w:t>
    </w:r>
  </w:p>
  <w:p w14:paraId="7097A9FB" w14:textId="77777777" w:rsidR="004B2132" w:rsidRDefault="004B2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32F0"/>
    <w:multiLevelType w:val="hybridMultilevel"/>
    <w:tmpl w:val="AD8C4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3189"/>
    <w:multiLevelType w:val="hybridMultilevel"/>
    <w:tmpl w:val="35709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0060A"/>
    <w:multiLevelType w:val="hybridMultilevel"/>
    <w:tmpl w:val="C324C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536500">
    <w:abstractNumId w:val="2"/>
  </w:num>
  <w:num w:numId="2" w16cid:durableId="1109741954">
    <w:abstractNumId w:val="1"/>
  </w:num>
  <w:num w:numId="3" w16cid:durableId="2854777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PARSH AGARWAL">
    <w15:presenceInfo w15:providerId="Windows Live" w15:userId="0357289929a8d7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8E"/>
    <w:rsid w:val="00220E86"/>
    <w:rsid w:val="00332606"/>
    <w:rsid w:val="004B2132"/>
    <w:rsid w:val="006F3106"/>
    <w:rsid w:val="00844B8E"/>
    <w:rsid w:val="0084541F"/>
    <w:rsid w:val="00BA0B44"/>
    <w:rsid w:val="00C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86DB"/>
  <w15:chartTrackingRefBased/>
  <w15:docId w15:val="{FC2C274C-4939-49A6-BEE5-4D5EE47B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B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2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132"/>
  </w:style>
  <w:style w:type="paragraph" w:styleId="Footer">
    <w:name w:val="footer"/>
    <w:basedOn w:val="Normal"/>
    <w:link w:val="FooterChar"/>
    <w:uiPriority w:val="99"/>
    <w:unhideWhenUsed/>
    <w:rsid w:val="004B2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132"/>
  </w:style>
  <w:style w:type="paragraph" w:styleId="Revision">
    <w:name w:val="Revision"/>
    <w:hidden/>
    <w:uiPriority w:val="99"/>
    <w:semiHidden/>
    <w:rsid w:val="004B21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AGARWAL</dc:creator>
  <cp:keywords/>
  <dc:description/>
  <cp:lastModifiedBy>SPARSH AGARWAL</cp:lastModifiedBy>
  <cp:revision>2</cp:revision>
  <dcterms:created xsi:type="dcterms:W3CDTF">2025-06-13T12:13:00Z</dcterms:created>
  <dcterms:modified xsi:type="dcterms:W3CDTF">2025-06-13T12:16:00Z</dcterms:modified>
</cp:coreProperties>
</file>